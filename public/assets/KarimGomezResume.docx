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85150F" w14:paraId="5F9FC09A" w14:textId="77777777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3A72F1BA" w14:textId="77777777" w:rsidR="007A01B1" w:rsidRDefault="002A6BE1">
            <w:pPr>
              <w:pStyle w:val="documentname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</w:rPr>
              <w:t>Karim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Gomez</w:t>
            </w:r>
          </w:p>
          <w:p w14:paraId="66B03BD8" w14:textId="77777777" w:rsidR="007A01B1" w:rsidRDefault="002A6BE1">
            <w:pPr>
              <w:pStyle w:val="documentresumeTitle"/>
              <w:spacing w:before="60"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</w:rPr>
              <w:t>Software Engineer</w:t>
            </w:r>
          </w:p>
          <w:p w14:paraId="11F4AE0E" w14:textId="77777777" w:rsidR="007A01B1" w:rsidRDefault="002A6BE1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13B5F11F" wp14:editId="45EFFBEB">
                  <wp:extent cx="3159029" cy="26009"/>
                  <wp:effectExtent l="0" t="0" r="0" b="0"/>
                  <wp:docPr id="100001" name="Picture 1000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85150F" w14:paraId="159B6A78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C607BB" w14:textId="77777777" w:rsidR="007A01B1" w:rsidRDefault="002A6BE1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22A02F0E" wp14:editId="7639E6E7">
                        <wp:extent cx="190885" cy="190998"/>
                        <wp:effectExtent l="0" t="0" r="0" b="0"/>
                        <wp:docPr id="100003" name="Picture 1000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32237710" w14:textId="77777777" w:rsidR="007A01B1" w:rsidRDefault="002A6BE1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Karim.Gomez29@yahoo.com</w:t>
                  </w:r>
                </w:p>
              </w:tc>
            </w:tr>
            <w:tr w:rsidR="0085150F" w14:paraId="5D4A6D1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504647" w14:textId="77777777" w:rsidR="007A01B1" w:rsidRDefault="002A6BE1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265C1C50" wp14:editId="36B6EE39">
                        <wp:extent cx="190885" cy="190998"/>
                        <wp:effectExtent l="0" t="0" r="0" b="0"/>
                        <wp:docPr id="100005" name="Picture 10000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50A4CC9C" w14:textId="77777777" w:rsidR="007A01B1" w:rsidRDefault="002A6BE1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347- 860- 7118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85150F" w14:paraId="57D0DEB7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46EA57" w14:textId="77777777" w:rsidR="007A01B1" w:rsidRDefault="002A6BE1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22DDCD49" wp14:editId="3219356C">
                        <wp:extent cx="190885" cy="190998"/>
                        <wp:effectExtent l="0" t="0" r="0" b="0"/>
                        <wp:docPr id="100007" name="Picture 10000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3A98B1D2" w14:textId="77777777" w:rsidR="00AB1C48" w:rsidRDefault="002A6BE1">
                  <w:pPr>
                    <w:rPr>
                      <w:ins w:id="0" w:author="Smith, Naila A." w:date="2021-09-20T22:56:00Z"/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2114 Glenwood Road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0EEA9132" w14:textId="77777777" w:rsidR="007A01B1" w:rsidRDefault="002A6BE1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Brooklyn,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NY,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11210</w:t>
                  </w:r>
                </w:p>
              </w:tc>
            </w:tr>
          </w:tbl>
          <w:p w14:paraId="02FCEB20" w14:textId="77777777" w:rsidR="007A01B1" w:rsidRDefault="002A6BE1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0C234A27" wp14:editId="40E06C72">
                  <wp:extent cx="3159029" cy="26009"/>
                  <wp:effectExtent l="0" t="0" r="0" b="0"/>
                  <wp:docPr id="100009" name="Picture 1000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4D988" w14:textId="77777777" w:rsidR="007A01B1" w:rsidRDefault="002A6BE1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6FAA0501" w14:textId="77777777" w:rsidR="007A01B1" w:rsidRDefault="002A6BE1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John Hopkins University, Whiting School of Engineering</w:t>
            </w:r>
          </w:p>
          <w:p w14:paraId="688EFCF5" w14:textId="77777777" w:rsidR="007A01B1" w:rsidRDefault="002A6BE1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Baltimore, MD</w:t>
            </w:r>
          </w:p>
          <w:p w14:paraId="508B3E1C" w14:textId="77777777" w:rsidR="007A01B1" w:rsidRDefault="002A6BE1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Certification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Software Engineering (</w:t>
            </w:r>
            <w:commentRangeStart w:id="1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Sep</w:t>
            </w:r>
            <w:commentRangeEnd w:id="1"/>
            <w:r>
              <w:rPr>
                <w:rStyle w:val="CommentReference"/>
                <w:i w:val="0"/>
                <w:iCs w:val="0"/>
              </w:rPr>
              <w:commentReference w:id="1"/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2021)</w:t>
            </w:r>
          </w:p>
          <w:p w14:paraId="08DAA2B9" w14:textId="77777777" w:rsidR="007A01B1" w:rsidRDefault="002A6BE1">
            <w:pPr>
              <w:pStyle w:val="paragraphparagapdiv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> </w:t>
            </w:r>
          </w:p>
          <w:p w14:paraId="46A151EC" w14:textId="77777777" w:rsidR="007A01B1" w:rsidRDefault="002A6BE1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College of Staten Island</w:t>
            </w:r>
          </w:p>
          <w:p w14:paraId="35D0A5D9" w14:textId="77777777" w:rsidR="007A01B1" w:rsidRDefault="002A6BE1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commentRangeStart w:id="2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BS</w:t>
            </w:r>
            <w:commentRangeEnd w:id="2"/>
            <w:r>
              <w:rPr>
                <w:rStyle w:val="CommentReference"/>
                <w:i w:val="0"/>
                <w:iCs w:val="0"/>
              </w:rPr>
              <w:commentReference w:id="2"/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Accounting (Jan 2014)</w:t>
            </w:r>
          </w:p>
          <w:p w14:paraId="20774AE1" w14:textId="77777777" w:rsidR="007A01B1" w:rsidRDefault="002A6BE1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7CAD26AE" wp14:editId="19B1D62D">
                  <wp:extent cx="3159029" cy="26009"/>
                  <wp:effectExtent l="0" t="0" r="0" b="0"/>
                  <wp:docPr id="100011" name="Picture 1000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05370" w14:textId="77777777" w:rsidR="007A01B1" w:rsidRDefault="002A6BE1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50D9DEC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Microsoft Office- Word, PowerPoint, Excel, Outlook, Access</w:t>
            </w:r>
          </w:p>
          <w:p w14:paraId="16701CFC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HMTL</w:t>
            </w:r>
          </w:p>
          <w:p w14:paraId="6614B681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CSS</w:t>
            </w:r>
          </w:p>
          <w:p w14:paraId="43AA4D3A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77618627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MySQL</w:t>
            </w:r>
          </w:p>
          <w:p w14:paraId="73648F6F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Express </w:t>
            </w:r>
          </w:p>
          <w:p w14:paraId="73DF8C88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jQuery</w:t>
            </w:r>
          </w:p>
          <w:p w14:paraId="621F3D4F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</w:t>
            </w:r>
          </w:p>
          <w:p w14:paraId="637FDBEF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MongoDB</w:t>
            </w:r>
          </w:p>
          <w:p w14:paraId="3B2550AB" w14:textId="77777777" w:rsidR="007A01B1" w:rsidRDefault="002A6BE1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567244A7" wp14:editId="78C09F5E">
                  <wp:extent cx="3159029" cy="26009"/>
                  <wp:effectExtent l="0" t="0" r="0" b="0"/>
                  <wp:docPr id="100013" name="Picture 1000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478BB" w14:textId="77777777" w:rsidR="007A01B1" w:rsidRDefault="002A6BE1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Certifications</w:t>
            </w:r>
          </w:p>
          <w:p w14:paraId="57E851C8" w14:textId="77777777" w:rsidR="007A01B1" w:rsidRDefault="002A6BE1">
            <w:pPr>
              <w:pStyle w:val="p"/>
              <w:spacing w:before="100"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Certification </w:t>
            </w:r>
            <w:ins w:id="3" w:author="Smith, Naila A." w:date="2021-09-20T22:56:00Z">
              <w:r>
                <w:rPr>
                  <w:rStyle w:val="documentparentContainerleftBox"/>
                  <w:rFonts w:ascii="Open Sans" w:eastAsia="Open Sans" w:hAnsi="Open Sans" w:cs="Open Sans"/>
                  <w:color w:val="000000"/>
                  <w:sz w:val="22"/>
                  <w:szCs w:val="22"/>
                  <w:shd w:val="clear" w:color="auto" w:fill="auto"/>
                </w:rPr>
                <w:t>o</w:t>
              </w:r>
            </w:ins>
            <w:del w:id="4" w:author="Smith, Naila A." w:date="2021-09-20T22:56:00Z">
              <w:r>
                <w:rPr>
                  <w:rStyle w:val="documentparentContainerleftBox"/>
                  <w:rFonts w:ascii="Open Sans" w:eastAsia="Open Sans" w:hAnsi="Open Sans" w:cs="Open Sans"/>
                  <w:color w:val="000000"/>
                  <w:sz w:val="22"/>
                  <w:szCs w:val="22"/>
                  <w:shd w:val="clear" w:color="auto" w:fill="auto"/>
                </w:rPr>
                <w:delText>O</w:delText>
              </w:r>
            </w:del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f Web 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Development</w:t>
            </w:r>
            <w:ins w:id="5" w:author="Smith, Naila A." w:date="2021-09-20T22:56:00Z">
              <w:r>
                <w:rPr>
                  <w:rStyle w:val="documentparentContainerleftBox"/>
                  <w:rFonts w:ascii="Open Sans" w:eastAsia="Open Sans" w:hAnsi="Open Sans" w:cs="Open Sans"/>
                  <w:color w:val="000000"/>
                  <w:sz w:val="22"/>
                  <w:szCs w:val="22"/>
                  <w:shd w:val="clear" w:color="auto" w:fill="auto"/>
                </w:rPr>
                <w:t xml:space="preserve"> </w:t>
              </w:r>
            </w:ins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(John Hopkins University)</w:t>
            </w:r>
          </w:p>
          <w:p w14:paraId="06965A2C" w14:textId="77777777" w:rsidR="007A01B1" w:rsidRDefault="002A6BE1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510E0EC5" w14:textId="77777777" w:rsidR="007A01B1" w:rsidRDefault="002A6BE1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Career Objective</w:t>
            </w:r>
          </w:p>
          <w:p w14:paraId="23596BAB" w14:textId="77777777" w:rsidR="007A01B1" w:rsidRDefault="002A6BE1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38843944" w14:textId="77777777" w:rsidR="007A01B1" w:rsidRDefault="002A6BE1">
            <w:pPr>
              <w:pStyle w:val="documentparentContainersinglecolumn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Adaptable professional with 23+ years of experience and a proven knowledge of application development, database design, and website architecture. Aiming to leverage my skills to 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successfully fill the Software Engineer role at your company.</w:t>
            </w:r>
          </w:p>
          <w:p w14:paraId="4395BDBE" w14:textId="77777777" w:rsidR="007A01B1" w:rsidRDefault="002A6BE1">
            <w:pPr>
              <w:pStyle w:val="documentsectionTitle"/>
              <w:pBdr>
                <w:bottom w:val="none" w:sz="0" w:space="5" w:color="auto"/>
              </w:pBdr>
              <w:spacing w:before="600"/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629D0C45" w14:textId="77777777" w:rsidR="007A01B1" w:rsidRDefault="002A6BE1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3DECA2A3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Third Party Credit and Collection Coordinator</w:t>
            </w:r>
          </w:p>
          <w:p w14:paraId="3A280C73" w14:textId="77777777" w:rsidR="007A01B1" w:rsidRDefault="002A6BE1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Visiting Nursing Services of New York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commentRangeStart w:id="6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New York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NY 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/ Jan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2D726B53" w14:textId="77777777" w:rsidR="007A01B1" w:rsidRDefault="002A6BE1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Review,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analyze and audit documentation for billing, collections and Medicare application and re-certification.</w:t>
            </w:r>
          </w:p>
          <w:p w14:paraId="198C16F0" w14:textId="77777777" w:rsidR="007A01B1" w:rsidRDefault="002A6BE1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Run</w:t>
            </w:r>
            <w:del w:id="7" w:author="Smith, Naila A." w:date="2021-09-20T22:4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daily, weekly and monthly reports, along with building multiple spreadsheets that analyze trends, forecast possible mishaps in future billing and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potential mishaps in Medicare/Medicaid penalization.</w:t>
            </w:r>
          </w:p>
          <w:p w14:paraId="2E58A91D" w14:textId="77777777" w:rsidR="007A01B1" w:rsidRDefault="002A6BE1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Update</w:t>
            </w:r>
            <w:del w:id="8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ins w:id="9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, </w:t>
              </w:r>
            </w:ins>
            <w:del w:id="10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/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monitor</w:t>
            </w:r>
            <w:del w:id="11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ins w:id="12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,</w:t>
              </w:r>
            </w:ins>
            <w:del w:id="13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/</w:delText>
              </w:r>
            </w:del>
            <w:ins w:id="14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and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maintain</w:t>
            </w:r>
            <w:del w:id="15" w:author="Smith, Naila A." w:date="2021-09-20T22:2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all tracking systems necessary for timely submission of documentation and </w:t>
            </w:r>
            <w:del w:id="16" w:author="Smith, Naila A." w:date="2021-09-20T22:5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collections of 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accounts receivable</w:t>
            </w:r>
            <w:ins w:id="17" w:author="Smith, Naila A." w:date="2021-09-20T22:5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collections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1A5C92A8" w14:textId="77777777" w:rsidR="007A01B1" w:rsidRDefault="002A6BE1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Identif</w:t>
            </w:r>
            <w:ins w:id="18" w:author="Smith, Naila A." w:date="2021-09-20T22:4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y</w:t>
              </w:r>
            </w:ins>
            <w:del w:id="19" w:author="Smith, Naila A." w:date="2021-09-20T22:4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ies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issues/trends regarding collection and payments, makes recommendation</w:t>
            </w:r>
            <w:ins w:id="20" w:author="Smith, Naila A." w:date="2021-09-20T22:5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s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based on findings</w:t>
            </w:r>
            <w:ins w:id="21" w:author="Smith, Naila A." w:date="2021-09-20T22:5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,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and initiates/follows up with the resolution to ensure timely collection and adherence to departmental, </w:t>
            </w:r>
            <w:ins w:id="22" w:author="Smith, Naila A." w:date="2021-09-20T22:5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a</w:t>
              </w:r>
            </w:ins>
            <w:del w:id="23" w:author="Smith, Naila A." w:date="2021-09-20T22:5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A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gency, and external policies/guidelines.</w:t>
            </w:r>
          </w:p>
          <w:p w14:paraId="6C72F7B1" w14:textId="77777777" w:rsidR="007A01B1" w:rsidRDefault="002A6BE1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Review</w:t>
            </w:r>
            <w:del w:id="24" w:author="Smith, Naila A." w:date="2021-09-20T22:5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invoices f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rom insurers and reconciles accounts</w:t>
            </w:r>
            <w:ins w:id="25" w:author="Smith, Naila A." w:date="2021-09-20T22:5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and adjusts inaccuracies as needed</w:t>
              </w:r>
            </w:ins>
            <w:del w:id="26" w:author="Smith, Naila A." w:date="2021-09-20T22:5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. If paid incorrectly, adjustments or appeals are made and books are adjusted accordingly.</w:delText>
              </w:r>
            </w:del>
          </w:p>
          <w:p w14:paraId="11953824" w14:textId="77777777" w:rsidR="007A01B1" w:rsidRDefault="002A6BE1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Manually bill </w:t>
            </w:r>
            <w:ins w:id="27" w:author="Smith, Naila A." w:date="2021-09-20T22:5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c</w:t>
              </w:r>
            </w:ins>
            <w:del w:id="28" w:author="Smith, Naila A." w:date="2021-09-20T22:5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C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ases thru CMS systems to ensure timely payments. </w:t>
            </w:r>
            <w:del w:id="29" w:author="Smith, Naila A." w:date="2021-09-20T23:0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Thru CMS, investigates invoices that have</w:delText>
              </w:r>
            </w:del>
            <w:ins w:id="30" w:author="Smith, Naila A." w:date="2021-09-20T23:0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Identify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errors and aid in solving disputes via adjustments or appeals.</w:t>
            </w:r>
          </w:p>
          <w:p w14:paraId="249773DA" w14:textId="77777777" w:rsidR="007A01B1" w:rsidRDefault="002A6BE1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61444391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Hospice Intake Coordinator</w:t>
            </w:r>
          </w:p>
          <w:p w14:paraId="12E0F58F" w14:textId="77777777" w:rsidR="007A01B1" w:rsidRDefault="002A6BE1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Visiting Nursing Services of New York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New York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NY / Mar 2016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Jan 2019</w:t>
            </w:r>
          </w:p>
          <w:p w14:paraId="5B39274B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commentRangeStart w:id="31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Collaborate</w:t>
            </w:r>
            <w:ins w:id="32" w:author="Smith, Naila A." w:date="2021-09-20T22:3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d</w:t>
              </w:r>
              <w:commentRangeEnd w:id="31"/>
              <w:r>
                <w:rPr>
                  <w:rStyle w:val="CommentReference"/>
                </w:rPr>
                <w:commentReference w:id="31"/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with patients, family members, physicians and other medical personal to facilitate admission of patients.</w:t>
            </w:r>
          </w:p>
          <w:p w14:paraId="3AA558DD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</w:t>
            </w:r>
            <w:ins w:id="33" w:author="Smith, Naila A." w:date="2021-09-20T22:3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an</w:t>
              </w:r>
            </w:ins>
            <w:del w:id="34" w:author="Smith, Naila A." w:date="2021-09-20T22:3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un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daily reports on Census and potential admissions for the week for the entire referral center.</w:t>
            </w:r>
          </w:p>
          <w:p w14:paraId="744EF059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Audit</w:t>
            </w:r>
            <w:ins w:id="35" w:author="Smith, Naila A." w:date="2021-09-20T22:3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E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-charts to ensure all pertinent information has been i</w:t>
            </w:r>
            <w:ins w:id="36" w:author="Smith, Naila A." w:date="2021-09-20T22:3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n</w:t>
              </w:r>
            </w:ins>
            <w:del w:id="37" w:author="Smith, Naila A." w:date="2021-09-20T22:3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m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puted into system correctly to ensure payment of service is </w:t>
            </w:r>
            <w:del w:id="38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not interrupted</w:delText>
              </w:r>
            </w:del>
            <w:ins w:id="39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uninterrupted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based on Medicare/Medicaid standards.</w:t>
            </w:r>
          </w:p>
          <w:p w14:paraId="13676CE9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Enter</w:t>
            </w:r>
            <w:ins w:id="40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referrals into two different programs and notifie</w:t>
            </w:r>
            <w:ins w:id="41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d</w:t>
              </w:r>
            </w:ins>
            <w:del w:id="42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our liaisons o</w:t>
            </w:r>
            <w:ins w:id="43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f</w:t>
              </w:r>
            </w:ins>
            <w:del w:id="44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n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received referrals.</w:t>
            </w:r>
          </w:p>
          <w:p w14:paraId="01C9F3C0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 synopsis and location of the case is </w:t>
            </w:r>
            <w:commentRangeStart w:id="45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given</w:t>
            </w:r>
            <w:commentRangeEnd w:id="45"/>
            <w:r>
              <w:rPr>
                <w:rStyle w:val="CommentReference"/>
              </w:rPr>
              <w:commentReference w:id="45"/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3B98BCB4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lastRenderedPageBreak/>
              <w:t>Verif</w:t>
            </w:r>
            <w:ins w:id="46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ied</w:t>
              </w:r>
            </w:ins>
            <w:del w:id="47" w:author="Smith, Naila A." w:date="2021-09-20T22:3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y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patient's insurance to ensure that </w:t>
            </w:r>
            <w:ins w:id="48" w:author="Smith, Naila A." w:date="2021-09-20T22:3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h</w:t>
              </w:r>
            </w:ins>
            <w:del w:id="49" w:author="Smith, Naila A." w:date="2021-09-20T22:3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H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ospice care is covered under the patient's policy.</w:t>
            </w:r>
          </w:p>
          <w:p w14:paraId="6D8C28D2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ins w:id="50" w:author="Smith, Naila A." w:date="2021-09-20T22:3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Confirmed </w:t>
              </w:r>
            </w:ins>
            <w:del w:id="51" w:author="Smith, Naila A." w:date="2021-09-20T22:3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If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pre-authorization </w:t>
            </w:r>
            <w:ins w:id="52" w:author="Smith, Naila A." w:date="2021-09-20T22:3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a</w:t>
              </w:r>
            </w:ins>
            <w:del w:id="53" w:author="Smith, Naila A." w:date="2021-09-20T22:3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i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 needed </w:t>
            </w:r>
            <w:del w:id="54" w:author="Smith, Naila A." w:date="2021-09-20T22:3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then we ask for that as well.</w:delText>
              </w:r>
            </w:del>
          </w:p>
          <w:p w14:paraId="3506F28E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55" w:author="Smith, Naila A." w:date="2021-09-20T22:3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Build a schedule through excel to </w:delText>
              </w:r>
            </w:del>
            <w:ins w:id="56" w:author="Smith, Naila A." w:date="2021-09-20T22:3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C</w:t>
              </w:r>
            </w:ins>
            <w:del w:id="57" w:author="Smith, Naila A." w:date="2021-09-20T22:3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c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reate</w:t>
            </w:r>
            <w:ins w:id="58" w:author="Smith, Naila A." w:date="2021-09-20T22:3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d </w:t>
              </w:r>
            </w:ins>
            <w:ins w:id="59" w:author="Smith, Naila A." w:date="2021-09-20T22:3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patient visit </w:t>
              </w:r>
            </w:ins>
            <w:ins w:id="60" w:author="Smith, Naila A." w:date="2021-09-20T22:3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schedule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worksheets </w:t>
            </w:r>
            <w:del w:id="61" w:author="Smith, Naila A." w:date="2021-09-20T22:3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for the current day and following day </w:delText>
              </w:r>
            </w:del>
            <w:del w:id="62" w:author="Smith, Naila A." w:date="2021-09-20T22:3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to show the nurses schedule and to show what nurse will see what pati</w:delText>
              </w:r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ent.</w:delText>
              </w:r>
            </w:del>
            <w:ins w:id="63" w:author="Smith, Naila A." w:date="2021-09-20T22:3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for nurses </w:t>
              </w:r>
            </w:ins>
          </w:p>
          <w:p w14:paraId="66940B93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del w:id="64" w:author="Smith, Naila A." w:date="2021-09-20T22:37:00Z"/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65" w:author="Smith, Naila A." w:date="2021-09-20T22:3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There is also a third worksheet that is created to show the evening staff what nurses are still out in the field, or if we need an evening staff nurse to go and see a patient.</w:delText>
              </w:r>
            </w:del>
          </w:p>
          <w:p w14:paraId="588CE602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66" w:author="Smith, Naila A." w:date="2021-09-20T22:3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Teach and train</w:delText>
              </w:r>
            </w:del>
            <w:ins w:id="67" w:author="Smith, Naila A." w:date="2021-09-20T22:3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Trained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new employees </w:t>
            </w:r>
            <w:del w:id="68" w:author="Smith, Naila A." w:date="2021-09-20T22:3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for 6 weeks 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on processes and procedures throughout our referral center to ensure </w:t>
            </w:r>
            <w:del w:id="69" w:author="Smith, Naila A." w:date="2021-09-20T22:3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new trainees receive proper training and create great</w:delText>
              </w:r>
            </w:del>
            <w:ins w:id="70" w:author="Smith, Naila A." w:date="2021-09-20T22:3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proper</w:t>
              </w:r>
            </w:ins>
            <w:del w:id="71" w:author="Smith, Naila A." w:date="2021-09-20T22:3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 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work habits</w:t>
            </w:r>
            <w:ins w:id="72" w:author="Smith, Naila A." w:date="2021-09-20T22:3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and understanding of guidelines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3060D23D" w14:textId="77777777" w:rsidR="007A01B1" w:rsidRDefault="002A6BE1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Order</w:t>
            </w:r>
            <w:ins w:id="73" w:author="Smith, Naila A." w:date="2021-09-20T22:3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and </w:t>
            </w:r>
            <w:del w:id="74" w:author="Smith, Naila A." w:date="2021-09-20T22:3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ensure </w:delText>
              </w:r>
            </w:del>
            <w:ins w:id="75" w:author="Smith, Naila A." w:date="2021-09-20T22:3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confirmed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delivery of </w:t>
            </w:r>
            <w:del w:id="76" w:author="Smith, Naila A." w:date="2021-09-20T22:3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D</w:delText>
              </w:r>
            </w:del>
            <w:del w:id="77" w:author="Smith, Naila A." w:date="2021-09-20T22:3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urable </w:delText>
              </w:r>
            </w:del>
            <w:del w:id="78" w:author="Smith, Naila A." w:date="2021-09-20T22:3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M</w:delText>
              </w:r>
            </w:del>
            <w:del w:id="79" w:author="Smith, Naila A." w:date="2021-09-20T22:3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edical Equipment and supplies of </w:delText>
              </w:r>
            </w:del>
            <w:ins w:id="80" w:author="Smith, Naila A." w:date="2021-09-20T22:3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incoming medical equipment and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patient</w:t>
            </w:r>
            <w:ins w:id="81" w:author="Smith, Naila A." w:date="2021-09-20T22:3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supplies</w:t>
              </w:r>
            </w:ins>
            <w:del w:id="82" w:author="Smith, Naila A." w:date="2021-09-20T22:39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coming onto the program.</w:t>
            </w:r>
          </w:p>
          <w:p w14:paraId="0D6E3D23" w14:textId="77777777" w:rsidR="007A01B1" w:rsidRDefault="002A6BE1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592C2C6C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Enrollment Specialist</w:t>
            </w:r>
          </w:p>
          <w:p w14:paraId="0EB11ABB" w14:textId="77777777" w:rsidR="007A01B1" w:rsidRDefault="002A6BE1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Centerlight Health Systems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Brooklyn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NY / Apr 2015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Oct 2015</w:t>
            </w:r>
          </w:p>
          <w:p w14:paraId="3B5B3633" w14:textId="77777777" w:rsidR="007A01B1" w:rsidRDefault="002A6BE1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83" w:author="Smith, Naila A." w:date="2021-09-20T22:4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Keep track of</w:delText>
              </w:r>
            </w:del>
            <w:ins w:id="84" w:author="Smith, Naila A." w:date="2021-09-20T22:4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Tracked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all patient orders within the PACE program.</w:t>
            </w:r>
          </w:p>
          <w:p w14:paraId="353B1A32" w14:textId="77777777" w:rsidR="007A01B1" w:rsidRDefault="002A6BE1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Contact</w:t>
            </w:r>
            <w:ins w:id="85" w:author="Smith, Naila A." w:date="2021-09-20T22:4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doctors and schedule</w:t>
            </w:r>
            <w:ins w:id="86" w:author="Smith, Naila A." w:date="2021-09-20T22:4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appointments to meet </w:t>
            </w:r>
            <w:commentRangeStart w:id="87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to</w:t>
            </w:r>
            <w:commentRangeEnd w:id="87"/>
            <w:r>
              <w:rPr>
                <w:rStyle w:val="CommentReference"/>
              </w:rPr>
              <w:commentReference w:id="87"/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sign off on unsigned orders.</w:t>
            </w:r>
          </w:p>
          <w:p w14:paraId="3768B792" w14:textId="77777777" w:rsidR="007A01B1" w:rsidRDefault="002A6BE1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ins w:id="88" w:author="Smith, Naila A." w:date="2021-09-20T22:4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Monitored </w:t>
              </w:r>
            </w:ins>
            <w:del w:id="89" w:author="Smith, Naila A." w:date="2021-09-20T22:4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Overs</w:delText>
              </w:r>
            </w:del>
            <w:ins w:id="90" w:author="Smith, Naila A." w:date="2021-09-20T22:4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and updated spreadsheets of</w:t>
              </w:r>
            </w:ins>
            <w:del w:id="91" w:author="Smith, Naila A." w:date="2021-09-20T22:4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ee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records of </w:t>
            </w:r>
            <w:ins w:id="92" w:author="Smith, Naila A." w:date="2021-09-20T22:4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incoming and outgoing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orders </w:t>
            </w:r>
            <w:del w:id="93" w:author="Smith, Naila A." w:date="2021-09-20T22:4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coming in and out </w:delText>
              </w:r>
            </w:del>
            <w:del w:id="94" w:author="Smith, Naila A." w:date="2021-09-20T22:4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using </w:delText>
              </w:r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multiple excel spreadsheets.</w:delText>
              </w:r>
            </w:del>
          </w:p>
          <w:p w14:paraId="475739D9" w14:textId="77777777" w:rsidR="007A01B1" w:rsidRDefault="002A6BE1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95" w:author="Smith, Naila A." w:date="2021-09-20T22:4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These spreadsheets were updated regularly.</w:delText>
              </w:r>
            </w:del>
          </w:p>
          <w:p w14:paraId="7853238E" w14:textId="77777777" w:rsidR="007A01B1" w:rsidRDefault="002A6BE1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Create</w:t>
            </w:r>
            <w:ins w:id="96" w:author="Smith, Naila A." w:date="2021-09-20T22:4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new spreadsheets weekly for new orders being sent out for signatures.</w:t>
            </w:r>
          </w:p>
          <w:p w14:paraId="2887E3BE" w14:textId="77777777" w:rsidR="007A01B1" w:rsidRDefault="002A6BE1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del w:id="97" w:author="Smith, Naila A." w:date="2021-09-20T22:44:00Z"/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98" w:author="Smith, Naila A." w:date="2021-09-20T22:4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Report directly</w:delText>
              </w:r>
            </w:del>
            <w:ins w:id="99" w:author="Smith, Naila A." w:date="2021-09-20T22:4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Provided weekly reports of</w:t>
              </w:r>
            </w:ins>
            <w:ins w:id="100" w:author="Smith, Naila A." w:date="2021-09-20T22:4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outstanding orders</w:t>
              </w:r>
            </w:ins>
            <w:ins w:id="101" w:author="Smith, Naila A." w:date="2021-09-20T22:43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to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to site director</w:t>
            </w:r>
            <w:del w:id="102" w:author="Smith, Naila A." w:date="2021-09-20T22:44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 to give weekly update on orders outstanding.</w:delText>
              </w:r>
            </w:del>
          </w:p>
          <w:p w14:paraId="0038ABE5" w14:textId="77777777" w:rsidR="007A01B1" w:rsidRDefault="002A6BE1">
            <w:pPr>
              <w:pStyle w:val="documentli"/>
              <w:numPr>
                <w:ilvl w:val="0"/>
                <w:numId w:val="3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pPrChange w:id="103" w:author="Smith, Naila A." w:date="2021-09-20T22:44:00Z">
                <w:pPr>
                  <w:pStyle w:val="paragraphparagapdiv"/>
                  <w:ind w:left="400" w:right="200"/>
                </w:pPr>
              </w:pPrChange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192728B1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txtItl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>Axion Healthcare LLC</w:t>
            </w:r>
            <w:r>
              <w:rPr>
                <w:rStyle w:val="documentparentContainerrightBox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>Mar 2009</w:t>
            </w:r>
            <w:r>
              <w:rPr>
                <w:rStyle w:val="span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>Oct 2015</w:t>
            </w:r>
          </w:p>
          <w:p w14:paraId="0E50C022" w14:textId="77777777" w:rsidR="007A01B1" w:rsidRDefault="002A6BE1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4AE7922D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Administrative Assistant</w:t>
            </w:r>
          </w:p>
          <w:p w14:paraId="30DFB2BA" w14:textId="77777777" w:rsidR="007A01B1" w:rsidRDefault="002A6BE1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Axion Healthcare LLC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Brooklyn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NY / Mar 2009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Apr 2014</w:t>
            </w:r>
          </w:p>
          <w:p w14:paraId="10D86895" w14:textId="77777777" w:rsidR="007A01B1" w:rsidRDefault="002A6BE1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5930DBE4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txtItl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>Elderserve</w:t>
            </w:r>
            <w:r>
              <w:rPr>
                <w:rStyle w:val="documentparentContainerrightBox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>Aug 2013</w:t>
            </w:r>
            <w:r>
              <w:rPr>
                <w:rStyle w:val="span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aps w:val="0"/>
                <w:color w:val="000000"/>
                <w:sz w:val="22"/>
                <w:szCs w:val="22"/>
              </w:rPr>
              <w:t>Apr 2014</w:t>
            </w:r>
          </w:p>
          <w:p w14:paraId="4270A9C5" w14:textId="77777777" w:rsidR="007A01B1" w:rsidRDefault="002A6BE1">
            <w:pPr>
              <w:pStyle w:val="documentli"/>
              <w:numPr>
                <w:ilvl w:val="0"/>
                <w:numId w:val="4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Worked </w:t>
            </w:r>
            <w:del w:id="104" w:author="Smith, Naila A." w:date="2021-09-20T22:5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with </w:delText>
              </w:r>
            </w:del>
            <w:ins w:id="105" w:author="Smith, Naila A." w:date="2021-09-20T22:51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as part of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 team to help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company audit and transfer paper records to electronic documentation.</w:t>
            </w:r>
          </w:p>
          <w:p w14:paraId="772DD2A4" w14:textId="77777777" w:rsidR="007A01B1" w:rsidRDefault="002A6BE1">
            <w:pPr>
              <w:pStyle w:val="documentli"/>
              <w:numPr>
                <w:ilvl w:val="0"/>
                <w:numId w:val="4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Assisted in </w:t>
            </w:r>
            <w:ins w:id="106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accurate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filing </w:t>
            </w:r>
            <w:del w:id="107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accurately into </w:delText>
              </w:r>
            </w:del>
            <w:ins w:id="108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of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medical records.</w:t>
            </w:r>
          </w:p>
          <w:p w14:paraId="33F6C2E2" w14:textId="77777777" w:rsidR="007A01B1" w:rsidRDefault="002A6BE1">
            <w:pPr>
              <w:pStyle w:val="documentli"/>
              <w:numPr>
                <w:ilvl w:val="0"/>
                <w:numId w:val="4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Audited and </w:t>
            </w:r>
            <w:del w:id="109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helped 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facilitate</w:t>
            </w:r>
            <w:ins w:id="110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del w:id="111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signing off on</w:delText>
              </w:r>
            </w:del>
            <w:ins w:id="112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physicians’ approval of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care plans</w:t>
            </w:r>
            <w:del w:id="113" w:author="Smith, Naila A." w:date="2021-09-20T22:52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 by physicians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1C9F21C2" w14:textId="77777777" w:rsidR="007A01B1" w:rsidRDefault="002A6BE1">
            <w:pPr>
              <w:pStyle w:val="documentli"/>
              <w:numPr>
                <w:ilvl w:val="0"/>
                <w:numId w:val="4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Audited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electronic documentation to ensure paperwork in correct order according to licensing agreements.</w:t>
            </w:r>
          </w:p>
          <w:p w14:paraId="1FDED829" w14:textId="77777777" w:rsidR="007A01B1" w:rsidRDefault="002A6BE1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431757B7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Bank Teller</w:t>
            </w:r>
          </w:p>
          <w:p w14:paraId="718CD182" w14:textId="77777777" w:rsidR="007A01B1" w:rsidRDefault="002A6BE1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JPMorgan Chase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Brooklyn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NY / Jan 2013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Jun 2013</w:t>
            </w:r>
          </w:p>
          <w:p w14:paraId="424E53C0" w14:textId="77777777" w:rsidR="007A01B1" w:rsidRDefault="002A6BE1">
            <w:pPr>
              <w:pStyle w:val="documentli"/>
              <w:numPr>
                <w:ilvl w:val="0"/>
                <w:numId w:val="5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Handled cash and other monetary </w:t>
            </w:r>
            <w:commentRangeStart w:id="114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instruments</w:t>
            </w:r>
            <w:commentRangeEnd w:id="114"/>
            <w:r>
              <w:rPr>
                <w:rStyle w:val="CommentReference"/>
              </w:rPr>
              <w:commentReference w:id="114"/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51EFB967" w14:textId="77777777" w:rsidR="007A01B1" w:rsidRDefault="002A6BE1">
            <w:pPr>
              <w:pStyle w:val="documentli"/>
              <w:numPr>
                <w:ilvl w:val="0"/>
                <w:numId w:val="5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115" w:author="Smith, Naila A." w:date="2021-09-20T22:5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Delivered </w:delText>
              </w:r>
            </w:del>
            <w:ins w:id="116" w:author="Smith, Naila A." w:date="2021-09-20T22:5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Provided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top-notch customer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service to all</w:t>
            </w:r>
            <w:ins w:id="117" w:author="Smith, Naila A." w:date="2021-09-20T22:50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banking?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commentRangeStart w:id="118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customers</w:t>
            </w:r>
            <w:commentRangeEnd w:id="118"/>
            <w:r>
              <w:rPr>
                <w:rStyle w:val="CommentReference"/>
              </w:rPr>
              <w:commentReference w:id="118"/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74A87749" w14:textId="77777777" w:rsidR="007A01B1" w:rsidRDefault="002A6BE1">
            <w:pPr>
              <w:pStyle w:val="documentli"/>
              <w:numPr>
                <w:ilvl w:val="0"/>
                <w:numId w:val="5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Identified </w:t>
            </w:r>
            <w:del w:id="119" w:author="Smith, Naila A." w:date="2021-09-20T22:4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all needs of 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customer</w:t>
            </w:r>
            <w:ins w:id="120" w:author="Smith, Naila A." w:date="2021-09-20T22:4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 needs</w:t>
              </w:r>
            </w:ins>
            <w:del w:id="121" w:author="Smith, Naila A." w:date="2021-09-20T22:4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s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and introduce</w:t>
            </w:r>
            <w:ins w:id="122" w:author="Smith, Naila A." w:date="2021-09-20T22:4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d them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to bankers as </w:t>
            </w:r>
            <w:commentRangeStart w:id="123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needed</w:t>
            </w:r>
            <w:commentRangeEnd w:id="123"/>
            <w:r>
              <w:rPr>
                <w:rStyle w:val="CommentReference"/>
              </w:rPr>
              <w:commentReference w:id="123"/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7DF527AC" w14:textId="77777777" w:rsidR="007A01B1" w:rsidRDefault="002A6BE1">
            <w:pPr>
              <w:pStyle w:val="documentli"/>
              <w:numPr>
                <w:ilvl w:val="0"/>
                <w:numId w:val="5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Successfully adhered to strict standardized policies, procedures and protocol.</w:t>
            </w:r>
          </w:p>
          <w:p w14:paraId="40FFF0F0" w14:textId="77777777" w:rsidR="007A01B1" w:rsidRDefault="002A6BE1">
            <w:pPr>
              <w:pStyle w:val="documentli"/>
              <w:numPr>
                <w:ilvl w:val="0"/>
                <w:numId w:val="5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Analyzed customer profiles to recommend solutions to potential </w:t>
            </w:r>
            <w:commentRangeStart w:id="124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problems</w:t>
            </w:r>
            <w:commentRangeEnd w:id="124"/>
            <w:r>
              <w:rPr>
                <w:rStyle w:val="CommentReference"/>
              </w:rPr>
              <w:commentReference w:id="124"/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35CAFFFA" w14:textId="77777777" w:rsidR="007A01B1" w:rsidRDefault="002A6BE1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47CAFD06" w14:textId="77777777" w:rsidR="007A01B1" w:rsidRDefault="002A6BE1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Clerical Associate</w:t>
            </w:r>
          </w:p>
          <w:p w14:paraId="5159BBE6" w14:textId="77777777" w:rsidR="007A01B1" w:rsidRDefault="002A6BE1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lastRenderedPageBreak/>
              <w:t>Kings County Hospital Center, Axion Healthcare LLC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Brooklyn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NY / Mar 2009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Dec 2012</w:t>
            </w:r>
          </w:p>
          <w:p w14:paraId="7A8A55E5" w14:textId="77777777" w:rsidR="007A01B1" w:rsidRDefault="002A6BE1">
            <w:pPr>
              <w:pStyle w:val="documentli"/>
              <w:numPr>
                <w:ilvl w:val="0"/>
                <w:numId w:val="6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Conducted patient interviews to verify insurance information for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billing.</w:t>
            </w:r>
          </w:p>
          <w:p w14:paraId="280E2F40" w14:textId="77777777" w:rsidR="007A01B1" w:rsidRDefault="002A6BE1">
            <w:pPr>
              <w:pStyle w:val="documentli"/>
              <w:numPr>
                <w:ilvl w:val="0"/>
                <w:numId w:val="6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Schedule</w:t>
            </w:r>
            <w:ins w:id="125" w:author="Smith, Naila A." w:date="2021-09-20T22:4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d </w:t>
              </w:r>
            </w:ins>
            <w:ins w:id="126" w:author="Smith, Naila A." w:date="2021-09-20T22:4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patient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appointments </w:t>
            </w:r>
            <w:del w:id="127" w:author="Smith, Naila A." w:date="2021-09-20T22:4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for </w:delText>
              </w:r>
            </w:del>
            <w:ins w:id="128" w:author="Smith, Naila A." w:date="2021-09-20T22:4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with </w:t>
              </w:r>
            </w:ins>
            <w:ins w:id="129" w:author="Smith, Naila A." w:date="2021-09-20T22:4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for specialized medi</w:t>
              </w:r>
            </w:ins>
            <w:ins w:id="130" w:author="Smith, Naila A." w:date="2021-09-20T22:48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cal staff</w:t>
              </w:r>
            </w:ins>
            <w:del w:id="131" w:author="Smith, Naila A." w:date="2021-09-20T22:4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patients </w:delText>
              </w:r>
            </w:del>
            <w:del w:id="132" w:author="Smith, Naila A." w:date="2021-09-20T22:45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to be seen by a specialized doctor.</w:delText>
              </w:r>
            </w:del>
          </w:p>
          <w:p w14:paraId="433763DF" w14:textId="77777777" w:rsidR="007A01B1" w:rsidRDefault="002A6BE1">
            <w:pPr>
              <w:pStyle w:val="documentli"/>
              <w:numPr>
                <w:ilvl w:val="0"/>
                <w:numId w:val="6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</w:t>
            </w:r>
            <w:ins w:id="133" w:author="Smith, Naila A." w:date="2021-09-20T22:46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ed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doctors by </w:t>
            </w:r>
            <w:del w:id="134" w:author="Smith, Naila A." w:date="2021-09-20T22:46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making </w:delText>
              </w:r>
            </w:del>
            <w:ins w:id="135" w:author="Smith, Naila A." w:date="2021-09-20T22:46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answering 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phone calls</w:t>
            </w:r>
            <w:ins w:id="136" w:author="Smith, Naila A." w:date="2021-09-20T22:46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,</w:t>
              </w:r>
            </w:ins>
            <w:del w:id="137" w:author="Smith, Naila A." w:date="2021-09-20T22:46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 xml:space="preserve"> and </w:delText>
              </w:r>
            </w:del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retrieving various medical forms</w:t>
            </w:r>
            <w:ins w:id="138" w:author="Smith, Naila A." w:date="2021-09-20T22:4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 xml:space="preserve">, and relaying various messages to </w:t>
              </w:r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t>medical staff</w:t>
              </w:r>
            </w:ins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3EFF2FA3" w14:textId="77777777" w:rsidR="007A01B1" w:rsidRDefault="002A6BE1">
            <w:pPr>
              <w:pStyle w:val="documentli"/>
              <w:numPr>
                <w:ilvl w:val="0"/>
                <w:numId w:val="6"/>
              </w:numPr>
              <w:spacing w:line="280" w:lineRule="atLeast"/>
              <w:ind w:left="900" w:right="200" w:hanging="301"/>
              <w:rPr>
                <w:del w:id="139" w:author="Smith, Naila A." w:date="2021-09-20T22:47:00Z"/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del w:id="140" w:author="Smith, Naila A." w:date="2021-09-20T22:47:00Z">
              <w:r>
                <w:rPr>
                  <w:rStyle w:val="span"/>
                  <w:rFonts w:ascii="Open Sans" w:eastAsia="Open Sans" w:hAnsi="Open Sans" w:cs="Open Sans"/>
                  <w:color w:val="000000"/>
                  <w:sz w:val="22"/>
                  <w:szCs w:val="22"/>
                </w:rPr>
                <w:delText>Answered incoming phone and relayed various messages to both nurses and doctors.</w:delText>
              </w:r>
            </w:del>
          </w:p>
          <w:p w14:paraId="5ED360F2" w14:textId="77777777" w:rsidR="007A01B1" w:rsidRDefault="002A6BE1">
            <w:pPr>
              <w:pStyle w:val="documentsectionTitle"/>
              <w:pBdr>
                <w:bottom w:val="none" w:sz="0" w:space="5" w:color="auto"/>
              </w:pBdr>
              <w:spacing w:before="600"/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6E3B10DB" w14:textId="77777777" w:rsidR="007A01B1" w:rsidRDefault="002A6BE1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6B02A5CE" w14:textId="77777777" w:rsidR="007A01B1" w:rsidRDefault="002A6BE1">
            <w:pPr>
              <w:pStyle w:val="div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color w:val="000000"/>
                <w:sz w:val="22"/>
                <w:szCs w:val="22"/>
              </w:rPr>
              <w:t>References available upon request</w:t>
            </w:r>
          </w:p>
        </w:tc>
      </w:tr>
    </w:tbl>
    <w:p w14:paraId="0EACBC06" w14:textId="77777777" w:rsidR="00863700" w:rsidRDefault="002A6BE1"/>
    <w:sectPr w:rsidR="00863700">
      <w:pgSz w:w="12240" w:h="15840"/>
      <w:pgMar w:top="0" w:right="0" w:bottom="0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mith, Naila A." w:date="2021-09-20T22:57:00Z" w:initials="SNA">
    <w:p w14:paraId="10AEDE26" w14:textId="77777777" w:rsidR="00AB1C48" w:rsidRDefault="002A6BE1">
      <w:pPr>
        <w:pStyle w:val="CommentText"/>
      </w:pPr>
      <w:r>
        <w:rPr>
          <w:rStyle w:val="CommentReference"/>
        </w:rPr>
        <w:annotationRef/>
      </w:r>
      <w:r>
        <w:t>Check grammar/style here</w:t>
      </w:r>
    </w:p>
  </w:comment>
  <w:comment w:id="2" w:author="Smith, Naila A." w:date="2021-09-20T22:57:00Z" w:initials="SNA">
    <w:p w14:paraId="1F8D1B2B" w14:textId="77777777" w:rsidR="00AB1C48" w:rsidRDefault="002A6BE1">
      <w:pPr>
        <w:pStyle w:val="CommentText"/>
      </w:pPr>
      <w:r>
        <w:rPr>
          <w:rStyle w:val="CommentReference"/>
        </w:rPr>
        <w:annotationRef/>
      </w:r>
      <w:r>
        <w:t>Check grammar/style</w:t>
      </w:r>
    </w:p>
  </w:comment>
  <w:comment w:id="6" w:author="Smith, Naila A." w:date="2021-09-20T22:27:00Z" w:initials="SNA">
    <w:p w14:paraId="0357FF6A" w14:textId="77777777" w:rsidR="00952B29" w:rsidRDefault="002A6BE1">
      <w:pPr>
        <w:pStyle w:val="CommentText"/>
      </w:pPr>
      <w:r>
        <w:rPr>
          <w:rStyle w:val="CommentReference"/>
        </w:rPr>
        <w:annotationRef/>
      </w:r>
      <w:r>
        <w:t xml:space="preserve">Maybe put location and dates on different lines so it’s </w:t>
      </w:r>
      <w:r>
        <w:t>easier to read?</w:t>
      </w:r>
    </w:p>
  </w:comment>
  <w:comment w:id="31" w:author="Smith, Naila A." w:date="2021-09-20T22:30:00Z" w:initials="SNA">
    <w:p w14:paraId="61EE4139" w14:textId="77777777" w:rsidR="00952B29" w:rsidRDefault="002A6BE1">
      <w:pPr>
        <w:pStyle w:val="CommentText"/>
      </w:pPr>
      <w:r>
        <w:rPr>
          <w:rStyle w:val="CommentReference"/>
        </w:rPr>
        <w:annotationRef/>
      </w:r>
      <w:r>
        <w:t>Past tense because you no longer work here</w:t>
      </w:r>
    </w:p>
  </w:comment>
  <w:comment w:id="45" w:author="Smith, Naila A." w:date="2021-09-20T22:40:00Z" w:initials="SNA">
    <w:p w14:paraId="0C491EFF" w14:textId="77777777" w:rsidR="00815FD0" w:rsidRDefault="002A6BE1">
      <w:pPr>
        <w:pStyle w:val="CommentText"/>
      </w:pPr>
      <w:r>
        <w:rPr>
          <w:rStyle w:val="CommentReference"/>
        </w:rPr>
        <w:annotationRef/>
      </w:r>
      <w:r>
        <w:t>Not sure what this means but don’t think this line is necessary?</w:t>
      </w:r>
    </w:p>
  </w:comment>
  <w:comment w:id="87" w:author="Smith, Naila A." w:date="2021-09-20T22:41:00Z" w:initials="SNA">
    <w:p w14:paraId="6C36D6B4" w14:textId="77777777" w:rsidR="00815FD0" w:rsidRDefault="002A6BE1">
      <w:pPr>
        <w:pStyle w:val="CommentText"/>
      </w:pPr>
      <w:r>
        <w:rPr>
          <w:rStyle w:val="CommentReference"/>
        </w:rPr>
        <w:annotationRef/>
      </w:r>
      <w:r>
        <w:t>Is a word missing here?</w:t>
      </w:r>
    </w:p>
  </w:comment>
  <w:comment w:id="114" w:author="Smith, Naila A." w:date="2021-09-20T22:49:00Z" w:initials="SNA">
    <w:p w14:paraId="0ED7AED4" w14:textId="77777777" w:rsidR="00375693" w:rsidRDefault="002A6BE1">
      <w:pPr>
        <w:pStyle w:val="CommentText"/>
      </w:pPr>
      <w:r>
        <w:rPr>
          <w:rStyle w:val="CommentReference"/>
        </w:rPr>
        <w:annotationRef/>
      </w:r>
      <w:r>
        <w:t>A bit vague, please clarify</w:t>
      </w:r>
    </w:p>
  </w:comment>
  <w:comment w:id="118" w:author="Smith, Naila A." w:date="2021-09-20T22:50:00Z" w:initials="SNA">
    <w:p w14:paraId="035AC32D" w14:textId="77777777" w:rsidR="00375693" w:rsidRDefault="002A6BE1">
      <w:pPr>
        <w:pStyle w:val="CommentText"/>
      </w:pPr>
      <w:r>
        <w:rPr>
          <w:rStyle w:val="CommentReference"/>
        </w:rPr>
        <w:annotationRef/>
      </w:r>
      <w:r>
        <w:t>Any examples of how?</w:t>
      </w:r>
    </w:p>
  </w:comment>
  <w:comment w:id="123" w:author="Smith, Naila A." w:date="2021-09-20T22:51:00Z" w:initials="SNA">
    <w:p w14:paraId="4BFE45C0" w14:textId="77777777" w:rsidR="00375693" w:rsidRDefault="002A6BE1">
      <w:pPr>
        <w:pStyle w:val="CommentText"/>
      </w:pPr>
      <w:r>
        <w:rPr>
          <w:rStyle w:val="CommentReference"/>
        </w:rPr>
        <w:annotationRef/>
      </w:r>
      <w:r>
        <w:t>This should probably be the first bullet</w:t>
      </w:r>
    </w:p>
  </w:comment>
  <w:comment w:id="124" w:author="Smith, Naila A." w:date="2021-09-20T22:49:00Z" w:initials="SNA">
    <w:p w14:paraId="74C6BDA0" w14:textId="77777777" w:rsidR="00375693" w:rsidRDefault="002A6BE1">
      <w:pPr>
        <w:pStyle w:val="CommentText"/>
      </w:pPr>
      <w:r>
        <w:rPr>
          <w:rStyle w:val="CommentReference"/>
        </w:rPr>
        <w:annotationRef/>
      </w:r>
      <w:r>
        <w:t>A bit vague</w:t>
      </w:r>
      <w:r>
        <w:t>, any specifics you can provide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AEDE26" w15:done="0"/>
  <w15:commentEx w15:paraId="1F8D1B2B" w15:done="0"/>
  <w15:commentEx w15:paraId="0357FF6A" w15:done="0"/>
  <w15:commentEx w15:paraId="61EE4139" w15:done="0"/>
  <w15:commentEx w15:paraId="0C491EFF" w15:done="0"/>
  <w15:commentEx w15:paraId="6C36D6B4" w15:done="0"/>
  <w15:commentEx w15:paraId="0ED7AED4" w15:done="0"/>
  <w15:commentEx w15:paraId="035AC32D" w15:done="0"/>
  <w15:commentEx w15:paraId="4BFE45C0" w15:done="0"/>
  <w15:commentEx w15:paraId="74C6BD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AEDE26" w16cid:durableId="250C3898"/>
  <w16cid:commentId w16cid:paraId="1F8D1B2B" w16cid:durableId="250C3899"/>
  <w16cid:commentId w16cid:paraId="0357FF6A" w16cid:durableId="250C389A"/>
  <w16cid:commentId w16cid:paraId="61EE4139" w16cid:durableId="250C389B"/>
  <w16cid:commentId w16cid:paraId="0C491EFF" w16cid:durableId="250C389C"/>
  <w16cid:commentId w16cid:paraId="6C36D6B4" w16cid:durableId="250C389D"/>
  <w16cid:commentId w16cid:paraId="0ED7AED4" w16cid:durableId="250C389E"/>
  <w16cid:commentId w16cid:paraId="035AC32D" w16cid:durableId="250C389F"/>
  <w16cid:commentId w16cid:paraId="4BFE45C0" w16cid:durableId="250C38A0"/>
  <w16cid:commentId w16cid:paraId="74C6BDA0" w16cid:durableId="250C3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1" w:fontKey="{0D309F98-A912-47FF-90CB-A3F8E8FBEEB8}"/>
    <w:embedBold r:id="rId2" w:fontKey="{DC368D1E-CFE6-414B-800F-1359D93D9170}"/>
    <w:embedItalic r:id="rId3" w:fontKey="{3B7934A2-4F09-45C8-A3DE-17AACA3C7F9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BAED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006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CCEB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865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0887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E6DC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B21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ACE3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24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75224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783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CC5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C220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A67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165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25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16A7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E840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2E8FF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CC0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C295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66D4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2047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0C31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6096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7437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C4E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C8456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E29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EAB4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C870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880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9031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2DA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BE2A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9A9A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9E831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78CC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5A8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0AD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40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00D9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6EA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0858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26E2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BE40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F07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EB9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F4E5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10DD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46B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6A86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564E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AC78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0F"/>
    <w:rsid w:val="002A6BE1"/>
    <w:rsid w:val="008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9D5"/>
  <w15:docId w15:val="{DD43362F-EFCD-4F1F-8F36-7DAE18BE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280" w:lineRule="atLeast"/>
    </w:pPr>
    <w:rPr>
      <w:sz w:val="22"/>
      <w:szCs w:val="22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certificateparagraph">
    <w:name w:val="document_certificate_paragraph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table" w:customStyle="1" w:styleId="documentparentContainer">
    <w:name w:val="document_parentContainer"/>
    <w:basedOn w:val="TableNormal"/>
    <w:tblPr/>
  </w:style>
  <w:style w:type="character" w:styleId="CommentReference">
    <w:name w:val="annotation reference"/>
    <w:basedOn w:val="DefaultParagraphFont"/>
    <w:uiPriority w:val="99"/>
    <w:semiHidden/>
    <w:unhideWhenUsed/>
    <w:rsid w:val="00952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B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B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B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Gomez</dc:creator>
  <cp:lastModifiedBy>Karim Gomez</cp:lastModifiedBy>
  <cp:revision>2</cp:revision>
  <dcterms:created xsi:type="dcterms:W3CDTF">2021-10-09T19:50:00Z</dcterms:created>
  <dcterms:modified xsi:type="dcterms:W3CDTF">2021-10-09T19:50:00Z</dcterms:modified>
</cp:coreProperties>
</file>